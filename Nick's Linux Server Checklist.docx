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ftn0lu5myw3n" w:id="0"/>
      <w:bookmarkEnd w:id="0"/>
      <w:r w:rsidDel="00000000" w:rsidR="00000000" w:rsidRPr="00000000">
        <w:rPr>
          <w:rtl w:val="0"/>
        </w:rPr>
        <w:t xml:space="preserve">Nick’s Linux Server Checklist (WIP)</w:t>
      </w:r>
    </w:p>
    <w:p w:rsidR="00000000" w:rsidDel="00000000" w:rsidP="00000000" w:rsidRDefault="00000000" w:rsidRPr="00000000" w14:paraId="00000002">
      <w:pPr>
        <w:pageBreakBefore w:val="0"/>
        <w:rPr/>
      </w:pPr>
      <w:r w:rsidDel="00000000" w:rsidR="00000000" w:rsidRPr="00000000">
        <w:rPr>
          <w:b w:val="1"/>
          <w:rtl w:val="0"/>
        </w:rPr>
        <w:t xml:space="preserve">Type of System</w:t>
      </w:r>
      <w:r w:rsidDel="00000000" w:rsidR="00000000" w:rsidRPr="00000000">
        <w:rPr>
          <w:rtl w:val="0"/>
        </w:rPr>
        <w:t xml:space="preserve">: Modern SystemD based Linux Server</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sz w:val="28"/>
          <w:szCs w:val="28"/>
        </w:rPr>
      </w:pPr>
      <w:r w:rsidDel="00000000" w:rsidR="00000000" w:rsidRPr="00000000">
        <w:rPr>
          <w:b w:val="1"/>
          <w:sz w:val="28"/>
          <w:szCs w:val="28"/>
          <w:rtl w:val="0"/>
        </w:rPr>
        <w:t xml:space="preserve">A: Get Acquainted With System</w:t>
      </w:r>
    </w:p>
    <w:p w:rsidR="00000000" w:rsidDel="00000000" w:rsidP="00000000" w:rsidRDefault="00000000" w:rsidRPr="00000000" w14:paraId="00000005">
      <w:pPr>
        <w:pageBreakBefore w:val="0"/>
        <w:rPr>
          <w:b w:val="1"/>
        </w:rPr>
      </w:pPr>
      <w:r w:rsidDel="00000000" w:rsidR="00000000" w:rsidRPr="00000000">
        <w:rPr>
          <w:b w:val="1"/>
          <w:rtl w:val="0"/>
        </w:rPr>
        <w:t xml:space="preserve">Collect the following info in your notes to use for injects and later work. It will also help you to be prepared for following the rest of the guide.</w:t>
      </w:r>
    </w:p>
    <w:p w:rsidR="00000000" w:rsidDel="00000000" w:rsidP="00000000" w:rsidRDefault="00000000" w:rsidRPr="00000000" w14:paraId="00000006">
      <w:pPr>
        <w:pageBreakBefore w:val="0"/>
        <w:numPr>
          <w:ilvl w:val="0"/>
          <w:numId w:val="3"/>
        </w:numPr>
        <w:ind w:left="720" w:hanging="360"/>
        <w:rPr>
          <w:u w:val="none"/>
        </w:rPr>
      </w:pPr>
      <w:r w:rsidDel="00000000" w:rsidR="00000000" w:rsidRPr="00000000">
        <w:rPr>
          <w:rtl w:val="0"/>
        </w:rPr>
        <w:t xml:space="preserve">How does the server connect to the internet?</w:t>
      </w:r>
    </w:p>
    <w:p w:rsidR="00000000" w:rsidDel="00000000" w:rsidP="00000000" w:rsidRDefault="00000000" w:rsidRPr="00000000" w14:paraId="00000007">
      <w:pPr>
        <w:pageBreakBefore w:val="0"/>
        <w:numPr>
          <w:ilvl w:val="1"/>
          <w:numId w:val="3"/>
        </w:numPr>
        <w:ind w:left="1440" w:hanging="360"/>
        <w:rPr>
          <w:u w:val="none"/>
        </w:rPr>
      </w:pPr>
      <w:r w:rsidDel="00000000" w:rsidR="00000000" w:rsidRPr="00000000">
        <w:rPr>
          <w:rtl w:val="0"/>
        </w:rPr>
        <w:t xml:space="preserve">Run “</w:t>
      </w:r>
      <w:r w:rsidDel="00000000" w:rsidR="00000000" w:rsidRPr="00000000">
        <w:rPr>
          <w:rFonts w:ascii="Consolas" w:cs="Consolas" w:eastAsia="Consolas" w:hAnsi="Consolas"/>
          <w:shd w:fill="efefef" w:val="clear"/>
          <w:rtl w:val="0"/>
        </w:rPr>
        <w:t xml:space="preserve">ip a s</w:t>
      </w:r>
      <w:r w:rsidDel="00000000" w:rsidR="00000000" w:rsidRPr="00000000">
        <w:rPr>
          <w:rtl w:val="0"/>
        </w:rPr>
        <w:t xml:space="preserve">” to see all ip address</w:t>
      </w:r>
    </w:p>
    <w:p w:rsidR="00000000" w:rsidDel="00000000" w:rsidP="00000000" w:rsidRDefault="00000000" w:rsidRPr="00000000" w14:paraId="00000008">
      <w:pPr>
        <w:pageBreakBefore w:val="0"/>
        <w:numPr>
          <w:ilvl w:val="1"/>
          <w:numId w:val="3"/>
        </w:numPr>
        <w:ind w:left="1440" w:hanging="360"/>
        <w:rPr>
          <w:u w:val="none"/>
        </w:rPr>
      </w:pPr>
      <w:r w:rsidDel="00000000" w:rsidR="00000000" w:rsidRPr="00000000">
        <w:rPr>
          <w:rtl w:val="0"/>
        </w:rPr>
        <w:t xml:space="preserve">Run “</w:t>
      </w:r>
      <w:r w:rsidDel="00000000" w:rsidR="00000000" w:rsidRPr="00000000">
        <w:rPr>
          <w:rFonts w:ascii="Consolas" w:cs="Consolas" w:eastAsia="Consolas" w:hAnsi="Consolas"/>
          <w:shd w:fill="efefef" w:val="clear"/>
          <w:rtl w:val="0"/>
        </w:rPr>
        <w:t xml:space="preserve">ping 8.8.8.8</w:t>
      </w:r>
      <w:r w:rsidDel="00000000" w:rsidR="00000000" w:rsidRPr="00000000">
        <w:rPr>
          <w:rtl w:val="0"/>
        </w:rPr>
        <w:t xml:space="preserve">” or “</w:t>
      </w:r>
      <w:r w:rsidDel="00000000" w:rsidR="00000000" w:rsidRPr="00000000">
        <w:rPr>
          <w:rFonts w:ascii="Consolas" w:cs="Consolas" w:eastAsia="Consolas" w:hAnsi="Consolas"/>
          <w:shd w:fill="efefef" w:val="clear"/>
          <w:rtl w:val="0"/>
        </w:rPr>
        <w:t xml:space="preserve">ping6 2001:4860:4860::8888</w:t>
      </w:r>
      <w:r w:rsidDel="00000000" w:rsidR="00000000" w:rsidRPr="00000000">
        <w:rPr>
          <w:rtl w:val="0"/>
        </w:rPr>
        <w:t xml:space="preserve">” to ensure connection to the internet</w:t>
      </w:r>
    </w:p>
    <w:p w:rsidR="00000000" w:rsidDel="00000000" w:rsidP="00000000" w:rsidRDefault="00000000" w:rsidRPr="00000000" w14:paraId="00000009">
      <w:pPr>
        <w:pageBreakBefore w:val="0"/>
        <w:numPr>
          <w:ilvl w:val="1"/>
          <w:numId w:val="3"/>
        </w:numPr>
        <w:ind w:left="1440" w:hanging="360"/>
        <w:rPr>
          <w:u w:val="none"/>
        </w:rPr>
      </w:pPr>
      <w:r w:rsidDel="00000000" w:rsidR="00000000" w:rsidRPr="00000000">
        <w:rPr>
          <w:rtl w:val="0"/>
        </w:rPr>
        <w:t xml:space="preserve">Run “</w:t>
      </w:r>
      <w:r w:rsidDel="00000000" w:rsidR="00000000" w:rsidRPr="00000000">
        <w:rPr>
          <w:rFonts w:ascii="Consolas" w:cs="Consolas" w:eastAsia="Consolas" w:hAnsi="Consolas"/>
          <w:shd w:fill="efefef" w:val="clear"/>
          <w:rtl w:val="0"/>
        </w:rPr>
        <w:t xml:space="preserve">dig google.com</w:t>
      </w:r>
      <w:r w:rsidDel="00000000" w:rsidR="00000000" w:rsidRPr="00000000">
        <w:rPr>
          <w:rtl w:val="0"/>
        </w:rPr>
        <w:t xml:space="preserve">” to see the dns server you are currently using. This information will be in the “SERVER” field of the output.</w:t>
      </w:r>
    </w:p>
    <w:p w:rsidR="00000000" w:rsidDel="00000000" w:rsidP="00000000" w:rsidRDefault="00000000" w:rsidRPr="00000000" w14:paraId="0000000A">
      <w:pPr>
        <w:pageBreakBefore w:val="0"/>
        <w:numPr>
          <w:ilvl w:val="1"/>
          <w:numId w:val="3"/>
        </w:numPr>
        <w:ind w:left="1440" w:hanging="360"/>
        <w:rPr>
          <w:u w:val="none"/>
        </w:rPr>
      </w:pPr>
      <w:r w:rsidDel="00000000" w:rsidR="00000000" w:rsidRPr="00000000">
        <w:rPr>
          <w:rtl w:val="0"/>
        </w:rPr>
        <w:t xml:space="preserve">Check out the config file for networking. Is the networking static or through DHCP? Are there any virtual interfaces? See the table below</w:t>
      </w:r>
    </w:p>
    <w:p w:rsidR="00000000" w:rsidDel="00000000" w:rsidP="00000000" w:rsidRDefault="00000000" w:rsidRPr="00000000" w14:paraId="0000000B">
      <w:pPr>
        <w:pageBreakBefore w:val="0"/>
        <w:numPr>
          <w:ilvl w:val="2"/>
          <w:numId w:val="3"/>
        </w:numPr>
        <w:ind w:left="2160" w:hanging="360"/>
        <w:rPr>
          <w:u w:val="none"/>
        </w:rPr>
      </w:pPr>
      <w:r w:rsidDel="00000000" w:rsidR="00000000" w:rsidRPr="00000000">
        <w:rPr>
          <w:rFonts w:ascii="Consolas" w:cs="Consolas" w:eastAsia="Consolas" w:hAnsi="Consolas"/>
          <w:color w:val="383a42"/>
          <w:shd w:fill="efefef" w:val="clear"/>
          <w:rtl w:val="0"/>
        </w:rPr>
        <w:t xml:space="preserve">cat /etc/os-release</w:t>
      </w:r>
      <w:r w:rsidDel="00000000" w:rsidR="00000000" w:rsidRPr="00000000">
        <w:rPr>
          <w:rtl w:val="0"/>
        </w:rPr>
        <w:t xml:space="preserve"> for OS info</w:t>
      </w:r>
    </w:p>
    <w:p w:rsidR="00000000" w:rsidDel="00000000" w:rsidP="00000000" w:rsidRDefault="00000000" w:rsidRPr="00000000" w14:paraId="0000000C">
      <w:pPr>
        <w:pageBreakBefore w:val="0"/>
        <w:ind w:left="0" w:firstLine="0"/>
        <w:rPr/>
      </w:pPr>
      <w:r w:rsidDel="00000000" w:rsidR="00000000" w:rsidRPr="00000000">
        <w:rPr>
          <w:rtl w:val="0"/>
        </w:rPr>
        <w:tab/>
        <w:tab/>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Ubuntu 18.04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/etc/netplan/*.yml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Ubuntu &lt;16.04 and Debian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/etc/network/interfaces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Centos &lt;=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/etc/sysconfig/network-scripts</w:t>
            </w:r>
          </w:p>
        </w:tc>
      </w:tr>
    </w:tbl>
    <w:p w:rsidR="00000000" w:rsidDel="00000000" w:rsidP="00000000" w:rsidRDefault="00000000" w:rsidRPr="00000000" w14:paraId="00000013">
      <w:pPr>
        <w:pageBreakBefore w:val="0"/>
        <w:ind w:left="0" w:firstLine="0"/>
        <w:rPr/>
      </w:pPr>
      <w:r w:rsidDel="00000000" w:rsidR="00000000" w:rsidRPr="00000000">
        <w:rPr>
          <w:rtl w:val="0"/>
        </w:rPr>
      </w:r>
    </w:p>
    <w:p w:rsidR="00000000" w:rsidDel="00000000" w:rsidP="00000000" w:rsidRDefault="00000000" w:rsidRPr="00000000" w14:paraId="00000014">
      <w:pPr>
        <w:pageBreakBefore w:val="0"/>
        <w:numPr>
          <w:ilvl w:val="1"/>
          <w:numId w:val="3"/>
        </w:numPr>
        <w:ind w:left="1440" w:hanging="360"/>
        <w:rPr>
          <w:u w:val="none"/>
        </w:rPr>
      </w:pPr>
      <w:r w:rsidDel="00000000" w:rsidR="00000000" w:rsidRPr="00000000">
        <w:rPr>
          <w:rtl w:val="0"/>
        </w:rPr>
        <w:t xml:space="preserve">Run “</w:t>
      </w:r>
      <w:r w:rsidDel="00000000" w:rsidR="00000000" w:rsidRPr="00000000">
        <w:rPr>
          <w:rFonts w:ascii="Consolas" w:cs="Consolas" w:eastAsia="Consolas" w:hAnsi="Consolas"/>
          <w:shd w:fill="efefef" w:val="clear"/>
          <w:rtl w:val="0"/>
        </w:rPr>
        <w:t xml:space="preserve">ip neigh list dev &lt;Main Interface Name&gt;</w:t>
      </w:r>
      <w:r w:rsidDel="00000000" w:rsidR="00000000" w:rsidRPr="00000000">
        <w:rPr>
          <w:rtl w:val="0"/>
        </w:rPr>
        <w:t xml:space="preserve">” to check arp entries.</w:t>
      </w:r>
    </w:p>
    <w:p w:rsidR="00000000" w:rsidDel="00000000" w:rsidP="00000000" w:rsidRDefault="00000000" w:rsidRPr="00000000" w14:paraId="00000015">
      <w:pPr>
        <w:pageBreakBefore w:val="0"/>
        <w:numPr>
          <w:ilvl w:val="1"/>
          <w:numId w:val="3"/>
        </w:numPr>
        <w:ind w:left="1440" w:hanging="360"/>
        <w:rPr>
          <w:u w:val="none"/>
        </w:rPr>
      </w:pPr>
      <w:r w:rsidDel="00000000" w:rsidR="00000000" w:rsidRPr="00000000">
        <w:rPr>
          <w:rtl w:val="0"/>
        </w:rPr>
        <w:t xml:space="preserve">Look at “/etc/hosts” for any interesting hard coded domain names.</w:t>
      </w:r>
    </w:p>
    <w:p w:rsidR="00000000" w:rsidDel="00000000" w:rsidP="00000000" w:rsidRDefault="00000000" w:rsidRPr="00000000" w14:paraId="00000016">
      <w:pPr>
        <w:pageBreakBefore w:val="0"/>
        <w:numPr>
          <w:ilvl w:val="0"/>
          <w:numId w:val="3"/>
        </w:numPr>
        <w:ind w:left="720" w:hanging="360"/>
        <w:rPr>
          <w:u w:val="none"/>
        </w:rPr>
      </w:pPr>
      <w:r w:rsidDel="00000000" w:rsidR="00000000" w:rsidRPr="00000000">
        <w:rPr>
          <w:rtl w:val="0"/>
        </w:rPr>
        <w:t xml:space="preserve">What services is the server running?</w:t>
      </w:r>
    </w:p>
    <w:p w:rsidR="00000000" w:rsidDel="00000000" w:rsidP="00000000" w:rsidRDefault="00000000" w:rsidRPr="00000000" w14:paraId="00000017">
      <w:pPr>
        <w:pageBreakBefore w:val="0"/>
        <w:numPr>
          <w:ilvl w:val="1"/>
          <w:numId w:val="3"/>
        </w:numPr>
        <w:ind w:left="1440" w:hanging="360"/>
        <w:rPr>
          <w:u w:val="none"/>
        </w:rPr>
      </w:pPr>
      <w:r w:rsidDel="00000000" w:rsidR="00000000" w:rsidRPr="00000000">
        <w:rPr>
          <w:rtl w:val="0"/>
        </w:rPr>
        <w:t xml:space="preserve">As root, run “</w:t>
      </w:r>
      <w:r w:rsidDel="00000000" w:rsidR="00000000" w:rsidRPr="00000000">
        <w:rPr>
          <w:rFonts w:ascii="Consolas" w:cs="Consolas" w:eastAsia="Consolas" w:hAnsi="Consolas"/>
          <w:shd w:fill="efefef" w:val="clear"/>
          <w:rtl w:val="0"/>
        </w:rPr>
        <w:t xml:space="preserve">ss -tulpn</w:t>
      </w:r>
      <w:r w:rsidDel="00000000" w:rsidR="00000000" w:rsidRPr="00000000">
        <w:rPr>
          <w:rtl w:val="0"/>
        </w:rPr>
        <w:t xml:space="preserve">” to see what ports are listening and the processes that started them. Take note of whether or not the services are listening only on certain ip addresses.</w:t>
      </w:r>
    </w:p>
    <w:p w:rsidR="00000000" w:rsidDel="00000000" w:rsidP="00000000" w:rsidRDefault="00000000" w:rsidRPr="00000000" w14:paraId="00000018">
      <w:pPr>
        <w:pageBreakBefore w:val="0"/>
        <w:numPr>
          <w:ilvl w:val="1"/>
          <w:numId w:val="3"/>
        </w:numPr>
        <w:ind w:left="1440" w:hanging="360"/>
        <w:rPr>
          <w:u w:val="none"/>
        </w:rPr>
      </w:pPr>
      <w:r w:rsidDel="00000000" w:rsidR="00000000" w:rsidRPr="00000000">
        <w:rPr>
          <w:rtl w:val="0"/>
        </w:rPr>
        <w:t xml:space="preserve">Run “</w:t>
      </w:r>
      <w:r w:rsidDel="00000000" w:rsidR="00000000" w:rsidRPr="00000000">
        <w:rPr>
          <w:rFonts w:ascii="Consolas" w:cs="Consolas" w:eastAsia="Consolas" w:hAnsi="Consolas"/>
          <w:shd w:fill="efefef" w:val="clear"/>
          <w:rtl w:val="0"/>
        </w:rPr>
        <w:t xml:space="preserve">systemctl</w:t>
      </w:r>
      <w:r w:rsidDel="00000000" w:rsidR="00000000" w:rsidRPr="00000000">
        <w:rPr>
          <w:rtl w:val="0"/>
        </w:rPr>
        <w:t xml:space="preserve">” and briefly scroll through the list of services</w:t>
      </w:r>
    </w:p>
    <w:p w:rsidR="00000000" w:rsidDel="00000000" w:rsidP="00000000" w:rsidRDefault="00000000" w:rsidRPr="00000000" w14:paraId="00000019">
      <w:pPr>
        <w:pageBreakBefore w:val="0"/>
        <w:numPr>
          <w:ilvl w:val="1"/>
          <w:numId w:val="3"/>
        </w:numPr>
        <w:ind w:left="1440" w:hanging="360"/>
      </w:pPr>
      <w:r w:rsidDel="00000000" w:rsidR="00000000" w:rsidRPr="00000000">
        <w:rPr>
          <w:rtl w:val="0"/>
        </w:rPr>
        <w:t xml:space="preserve">If the server is running any web services or listening on any common web ports (80,443,8080, etc) try visiting those services in a web browser (or asking a friend to do so - these need to be secured with new passwords, etc if possible)</w:t>
      </w:r>
    </w:p>
    <w:p w:rsidR="00000000" w:rsidDel="00000000" w:rsidP="00000000" w:rsidRDefault="00000000" w:rsidRPr="00000000" w14:paraId="0000001A">
      <w:pPr>
        <w:pageBreakBefore w:val="0"/>
        <w:numPr>
          <w:ilvl w:val="0"/>
          <w:numId w:val="3"/>
        </w:numPr>
        <w:ind w:left="720" w:hanging="360"/>
        <w:rPr>
          <w:u w:val="none"/>
        </w:rPr>
      </w:pPr>
      <w:r w:rsidDel="00000000" w:rsidR="00000000" w:rsidRPr="00000000">
        <w:rPr>
          <w:rtl w:val="0"/>
        </w:rPr>
        <w:t xml:space="preserve">What user accounts are on the server?</w:t>
      </w:r>
    </w:p>
    <w:p w:rsidR="00000000" w:rsidDel="00000000" w:rsidP="00000000" w:rsidRDefault="00000000" w:rsidRPr="00000000" w14:paraId="0000001B">
      <w:pPr>
        <w:pageBreakBefore w:val="0"/>
        <w:numPr>
          <w:ilvl w:val="1"/>
          <w:numId w:val="3"/>
        </w:numPr>
        <w:ind w:left="1440" w:hanging="360"/>
        <w:rPr>
          <w:u w:val="none"/>
        </w:rPr>
      </w:pPr>
      <w:r w:rsidDel="00000000" w:rsidR="00000000" w:rsidRPr="00000000">
        <w:rPr>
          <w:rtl w:val="0"/>
        </w:rPr>
        <w:t xml:space="preserve">Run “</w:t>
      </w:r>
      <w:r w:rsidDel="00000000" w:rsidR="00000000" w:rsidRPr="00000000">
        <w:rPr>
          <w:rFonts w:ascii="Consolas" w:cs="Consolas" w:eastAsia="Consolas" w:hAnsi="Consolas"/>
          <w:shd w:fill="efefef" w:val="clear"/>
          <w:rtl w:val="0"/>
        </w:rPr>
        <w:t xml:space="preserve">less /etc/passwd</w:t>
      </w:r>
      <w:r w:rsidDel="00000000" w:rsidR="00000000" w:rsidRPr="00000000">
        <w:rPr>
          <w:rtl w:val="0"/>
        </w:rPr>
        <w:t xml:space="preserve">” to see the different user accounts.</w:t>
      </w:r>
    </w:p>
    <w:p w:rsidR="00000000" w:rsidDel="00000000" w:rsidP="00000000" w:rsidRDefault="00000000" w:rsidRPr="00000000" w14:paraId="0000001C">
      <w:pPr>
        <w:pageBreakBefore w:val="0"/>
        <w:numPr>
          <w:ilvl w:val="1"/>
          <w:numId w:val="3"/>
        </w:numPr>
        <w:ind w:left="1440" w:hanging="360"/>
        <w:rPr>
          <w:u w:val="none"/>
        </w:rPr>
      </w:pPr>
      <w:r w:rsidDel="00000000" w:rsidR="00000000" w:rsidRPr="00000000">
        <w:rPr>
          <w:rtl w:val="0"/>
        </w:rPr>
        <w:t xml:space="preserve">For any important accounts run as root “</w:t>
      </w:r>
      <w:r w:rsidDel="00000000" w:rsidR="00000000" w:rsidRPr="00000000">
        <w:rPr>
          <w:rFonts w:ascii="Consolas" w:cs="Consolas" w:eastAsia="Consolas" w:hAnsi="Consolas"/>
          <w:shd w:fill="efefef" w:val="clear"/>
          <w:rtl w:val="0"/>
        </w:rPr>
        <w:t xml:space="preserve">groups &lt;user&gt;</w:t>
      </w:r>
      <w:r w:rsidDel="00000000" w:rsidR="00000000" w:rsidRPr="00000000">
        <w:rPr>
          <w:rtl w:val="0"/>
        </w:rPr>
        <w:t xml:space="preserve">” to see the user’s groups.</w:t>
      </w:r>
    </w:p>
    <w:p w:rsidR="00000000" w:rsidDel="00000000" w:rsidP="00000000" w:rsidRDefault="00000000" w:rsidRPr="00000000" w14:paraId="0000001D">
      <w:pPr>
        <w:pageBreakBefore w:val="0"/>
        <w:numPr>
          <w:ilvl w:val="1"/>
          <w:numId w:val="3"/>
        </w:numPr>
        <w:ind w:left="1440" w:hanging="360"/>
        <w:rPr>
          <w:u w:val="none"/>
        </w:rPr>
      </w:pPr>
      <w:r w:rsidDel="00000000" w:rsidR="00000000" w:rsidRPr="00000000">
        <w:rPr>
          <w:rtl w:val="0"/>
        </w:rPr>
        <w:t xml:space="preserve">Run “</w:t>
      </w:r>
      <w:r w:rsidDel="00000000" w:rsidR="00000000" w:rsidRPr="00000000">
        <w:rPr>
          <w:rFonts w:ascii="Consolas" w:cs="Consolas" w:eastAsia="Consolas" w:hAnsi="Consolas"/>
          <w:shd w:fill="efefef" w:val="clear"/>
          <w:rtl w:val="0"/>
        </w:rPr>
        <w:t xml:space="preserve">less /etc/group</w:t>
      </w:r>
      <w:r w:rsidDel="00000000" w:rsidR="00000000" w:rsidRPr="00000000">
        <w:rPr>
          <w:rtl w:val="0"/>
        </w:rPr>
        <w:t xml:space="preserve">” to see who is in the sudo/wheel group</w:t>
      </w:r>
    </w:p>
    <w:p w:rsidR="00000000" w:rsidDel="00000000" w:rsidP="00000000" w:rsidRDefault="00000000" w:rsidRPr="00000000" w14:paraId="0000001E">
      <w:pPr>
        <w:pageBreakBefore w:val="0"/>
        <w:numPr>
          <w:ilvl w:val="0"/>
          <w:numId w:val="3"/>
        </w:numPr>
        <w:ind w:left="720" w:hanging="360"/>
        <w:rPr>
          <w:u w:val="none"/>
        </w:rPr>
      </w:pPr>
      <w:r w:rsidDel="00000000" w:rsidR="00000000" w:rsidRPr="00000000">
        <w:rPr>
          <w:rtl w:val="0"/>
        </w:rPr>
        <w:t xml:space="preserve">What are the basic capabilities of the server?</w:t>
      </w:r>
    </w:p>
    <w:p w:rsidR="00000000" w:rsidDel="00000000" w:rsidP="00000000" w:rsidRDefault="00000000" w:rsidRPr="00000000" w14:paraId="0000001F">
      <w:pPr>
        <w:pageBreakBefore w:val="0"/>
        <w:numPr>
          <w:ilvl w:val="1"/>
          <w:numId w:val="3"/>
        </w:numPr>
        <w:ind w:left="1440" w:hanging="360"/>
        <w:rPr>
          <w:u w:val="none"/>
        </w:rPr>
      </w:pPr>
      <w:r w:rsidDel="00000000" w:rsidR="00000000" w:rsidRPr="00000000">
        <w:rPr>
          <w:rtl w:val="0"/>
        </w:rPr>
        <w:t xml:space="preserve">Run “</w:t>
      </w:r>
      <w:r w:rsidDel="00000000" w:rsidR="00000000" w:rsidRPr="00000000">
        <w:rPr>
          <w:rFonts w:ascii="Consolas" w:cs="Consolas" w:eastAsia="Consolas" w:hAnsi="Consolas"/>
          <w:shd w:fill="efefef" w:val="clear"/>
          <w:rtl w:val="0"/>
        </w:rPr>
        <w:t xml:space="preserve">free -ht</w:t>
      </w:r>
      <w:r w:rsidDel="00000000" w:rsidR="00000000" w:rsidRPr="00000000">
        <w:rPr>
          <w:rtl w:val="0"/>
        </w:rPr>
        <w:t xml:space="preserve">” to see the memory available.</w:t>
      </w:r>
    </w:p>
    <w:p w:rsidR="00000000" w:rsidDel="00000000" w:rsidP="00000000" w:rsidRDefault="00000000" w:rsidRPr="00000000" w14:paraId="00000020">
      <w:pPr>
        <w:pageBreakBefore w:val="0"/>
        <w:numPr>
          <w:ilvl w:val="2"/>
          <w:numId w:val="3"/>
        </w:numPr>
        <w:ind w:left="2160" w:hanging="360"/>
        <w:rPr>
          <w:u w:val="none"/>
        </w:rPr>
      </w:pPr>
      <w:r w:rsidDel="00000000" w:rsidR="00000000" w:rsidRPr="00000000">
        <w:rPr>
          <w:rtl w:val="0"/>
        </w:rPr>
        <w:t xml:space="preserve">Note this, because an ELK stack requires</w:t>
      </w:r>
      <w:r w:rsidDel="00000000" w:rsidR="00000000" w:rsidRPr="00000000">
        <w:rPr>
          <w:b w:val="1"/>
          <w:rtl w:val="0"/>
        </w:rPr>
        <w:t xml:space="preserve"> at least</w:t>
      </w:r>
      <w:r w:rsidDel="00000000" w:rsidR="00000000" w:rsidRPr="00000000">
        <w:rPr>
          <w:rtl w:val="0"/>
        </w:rPr>
        <w:t xml:space="preserve"> 3 GB of RAM.</w:t>
      </w:r>
    </w:p>
    <w:p w:rsidR="00000000" w:rsidDel="00000000" w:rsidP="00000000" w:rsidRDefault="00000000" w:rsidRPr="00000000" w14:paraId="00000021">
      <w:pPr>
        <w:pageBreakBefore w:val="0"/>
        <w:numPr>
          <w:ilvl w:val="1"/>
          <w:numId w:val="3"/>
        </w:numPr>
        <w:ind w:left="1440" w:hanging="360"/>
        <w:rPr>
          <w:u w:val="none"/>
        </w:rPr>
      </w:pPr>
      <w:r w:rsidDel="00000000" w:rsidR="00000000" w:rsidRPr="00000000">
        <w:rPr>
          <w:rtl w:val="0"/>
        </w:rPr>
        <w:t xml:space="preserve">Run “</w:t>
      </w:r>
      <w:r w:rsidDel="00000000" w:rsidR="00000000" w:rsidRPr="00000000">
        <w:rPr>
          <w:rFonts w:ascii="Consolas" w:cs="Consolas" w:eastAsia="Consolas" w:hAnsi="Consolas"/>
          <w:shd w:fill="efefef" w:val="clear"/>
          <w:rtl w:val="0"/>
        </w:rPr>
        <w:t xml:space="preserve">df -h</w:t>
      </w:r>
      <w:r w:rsidDel="00000000" w:rsidR="00000000" w:rsidRPr="00000000">
        <w:rPr>
          <w:rtl w:val="0"/>
        </w:rPr>
        <w:t xml:space="preserve">” to see storage devices.</w:t>
      </w:r>
    </w:p>
    <w:p w:rsidR="00000000" w:rsidDel="00000000" w:rsidP="00000000" w:rsidRDefault="00000000" w:rsidRPr="00000000" w14:paraId="00000022">
      <w:pPr>
        <w:pageBreakBefore w:val="0"/>
        <w:numPr>
          <w:ilvl w:val="1"/>
          <w:numId w:val="3"/>
        </w:numPr>
        <w:ind w:left="1440" w:hanging="360"/>
        <w:rPr>
          <w:u w:val="none"/>
        </w:rPr>
      </w:pPr>
      <w:r w:rsidDel="00000000" w:rsidR="00000000" w:rsidRPr="00000000">
        <w:rPr>
          <w:rtl w:val="0"/>
        </w:rPr>
        <w:t xml:space="preserve">Run “</w:t>
      </w:r>
      <w:r w:rsidDel="00000000" w:rsidR="00000000" w:rsidRPr="00000000">
        <w:rPr>
          <w:rFonts w:ascii="Consolas" w:cs="Consolas" w:eastAsia="Consolas" w:hAnsi="Consolas"/>
          <w:shd w:fill="efefef" w:val="clear"/>
          <w:rtl w:val="0"/>
        </w:rPr>
        <w:t xml:space="preserve">cat /proc/cpuinfo</w:t>
      </w:r>
      <w:r w:rsidDel="00000000" w:rsidR="00000000" w:rsidRPr="00000000">
        <w:rPr>
          <w:rtl w:val="0"/>
        </w:rPr>
        <w:t xml:space="preserve">” to get an understanding of your processor.</w:t>
      </w:r>
    </w:p>
    <w:p w:rsidR="00000000" w:rsidDel="00000000" w:rsidP="00000000" w:rsidRDefault="00000000" w:rsidRPr="00000000" w14:paraId="00000023">
      <w:pPr>
        <w:pageBreakBefore w:val="0"/>
        <w:numPr>
          <w:ilvl w:val="1"/>
          <w:numId w:val="3"/>
        </w:numPr>
        <w:ind w:left="1440" w:hanging="360"/>
        <w:rPr>
          <w:u w:val="none"/>
        </w:rPr>
      </w:pPr>
      <w:r w:rsidDel="00000000" w:rsidR="00000000" w:rsidRPr="00000000">
        <w:rPr>
          <w:rtl w:val="0"/>
        </w:rPr>
        <w:t xml:space="preserve">Run “</w:t>
      </w:r>
      <w:r w:rsidDel="00000000" w:rsidR="00000000" w:rsidRPr="00000000">
        <w:rPr>
          <w:rFonts w:ascii="Consolas" w:cs="Consolas" w:eastAsia="Consolas" w:hAnsi="Consolas"/>
          <w:shd w:fill="efefef" w:val="clear"/>
          <w:rtl w:val="0"/>
        </w:rPr>
        <w:t xml:space="preserve">cat /etc/lsb-release</w:t>
      </w:r>
      <w:r w:rsidDel="00000000" w:rsidR="00000000" w:rsidRPr="00000000">
        <w:rPr>
          <w:rtl w:val="0"/>
        </w:rPr>
        <w:t xml:space="preserve">” to get a look at your distro.</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1"/>
          <w:sz w:val="28"/>
          <w:szCs w:val="28"/>
        </w:rPr>
      </w:pPr>
      <w:r w:rsidDel="00000000" w:rsidR="00000000" w:rsidRPr="00000000">
        <w:rPr>
          <w:b w:val="1"/>
          <w:sz w:val="28"/>
          <w:szCs w:val="28"/>
          <w:rtl w:val="0"/>
        </w:rPr>
        <w:t xml:space="preserve">B: Change Passwords</w:t>
      </w:r>
    </w:p>
    <w:p w:rsidR="00000000" w:rsidDel="00000000" w:rsidP="00000000" w:rsidRDefault="00000000" w:rsidRPr="00000000" w14:paraId="00000026">
      <w:pPr>
        <w:pageBreakBefore w:val="0"/>
        <w:numPr>
          <w:ilvl w:val="0"/>
          <w:numId w:val="4"/>
        </w:numPr>
        <w:ind w:left="720" w:hanging="360"/>
        <w:rPr>
          <w:u w:val="none"/>
        </w:rPr>
      </w:pPr>
      <w:r w:rsidDel="00000000" w:rsidR="00000000" w:rsidRPr="00000000">
        <w:rPr>
          <w:rtl w:val="0"/>
        </w:rPr>
        <w:t xml:space="preserve">Change the password of all user accounts that have a login shell.</w:t>
      </w:r>
    </w:p>
    <w:p w:rsidR="00000000" w:rsidDel="00000000" w:rsidP="00000000" w:rsidRDefault="00000000" w:rsidRPr="00000000" w14:paraId="00000027">
      <w:pPr>
        <w:pageBreakBefore w:val="0"/>
        <w:numPr>
          <w:ilvl w:val="1"/>
          <w:numId w:val="4"/>
        </w:numPr>
        <w:ind w:left="1440" w:hanging="360"/>
        <w:rPr>
          <w:u w:val="none"/>
        </w:rPr>
      </w:pPr>
      <w:r w:rsidDel="00000000" w:rsidR="00000000" w:rsidRPr="00000000">
        <w:rPr>
          <w:rtl w:val="0"/>
        </w:rPr>
        <w:t xml:space="preserve">While logged in, run “</w:t>
      </w:r>
      <w:r w:rsidDel="00000000" w:rsidR="00000000" w:rsidRPr="00000000">
        <w:rPr>
          <w:rFonts w:ascii="Consolas" w:cs="Consolas" w:eastAsia="Consolas" w:hAnsi="Consolas"/>
          <w:shd w:fill="efefef" w:val="clear"/>
          <w:rtl w:val="0"/>
        </w:rPr>
        <w:t xml:space="preserve">passwd</w:t>
      </w:r>
      <w:r w:rsidDel="00000000" w:rsidR="00000000" w:rsidRPr="00000000">
        <w:rPr>
          <w:rtl w:val="0"/>
        </w:rPr>
        <w:t xml:space="preserve">”. </w:t>
      </w:r>
    </w:p>
    <w:p w:rsidR="00000000" w:rsidDel="00000000" w:rsidP="00000000" w:rsidRDefault="00000000" w:rsidRPr="00000000" w14:paraId="00000028">
      <w:pPr>
        <w:pageBreakBefore w:val="0"/>
        <w:numPr>
          <w:ilvl w:val="0"/>
          <w:numId w:val="4"/>
        </w:numPr>
        <w:ind w:left="720" w:hanging="360"/>
        <w:rPr>
          <w:u w:val="none"/>
        </w:rPr>
      </w:pPr>
      <w:r w:rsidDel="00000000" w:rsidR="00000000" w:rsidRPr="00000000">
        <w:rPr>
          <w:rtl w:val="0"/>
        </w:rPr>
        <w:t xml:space="preserve">Create a separate local admin account for future work. </w:t>
      </w:r>
    </w:p>
    <w:p w:rsidR="00000000" w:rsidDel="00000000" w:rsidP="00000000" w:rsidRDefault="00000000" w:rsidRPr="00000000" w14:paraId="00000029">
      <w:pPr>
        <w:pageBreakBefore w:val="0"/>
        <w:numPr>
          <w:ilvl w:val="1"/>
          <w:numId w:val="4"/>
        </w:numPr>
        <w:ind w:left="1440" w:hanging="360"/>
        <w:rPr>
          <w:u w:val="none"/>
        </w:rPr>
      </w:pPr>
      <w:r w:rsidDel="00000000" w:rsidR="00000000" w:rsidRPr="00000000">
        <w:rPr>
          <w:rtl w:val="0"/>
        </w:rPr>
        <w:t xml:space="preserve">Make sure it can sudo and consider giving it a separate login shell. </w:t>
      </w:r>
    </w:p>
    <w:p w:rsidR="00000000" w:rsidDel="00000000" w:rsidP="00000000" w:rsidRDefault="00000000" w:rsidRPr="00000000" w14:paraId="0000002A">
      <w:pPr>
        <w:pageBreakBefore w:val="0"/>
        <w:numPr>
          <w:ilvl w:val="2"/>
          <w:numId w:val="4"/>
        </w:numPr>
        <w:ind w:left="2160" w:hanging="360"/>
        <w:rPr>
          <w:rFonts w:ascii="Consolas" w:cs="Consolas" w:eastAsia="Consolas" w:hAnsi="Consolas"/>
          <w:sz w:val="20"/>
          <w:szCs w:val="20"/>
        </w:rPr>
      </w:pPr>
      <w:r w:rsidDel="00000000" w:rsidR="00000000" w:rsidRPr="00000000">
        <w:rPr>
          <w:rFonts w:ascii="Consolas" w:cs="Consolas" w:eastAsia="Consolas" w:hAnsi="Consolas"/>
          <w:shd w:fill="efefef" w:val="clear"/>
          <w:rtl w:val="0"/>
        </w:rPr>
        <w:t xml:space="preserve">sudo adduser &lt;new account name&gt;</w:t>
      </w:r>
    </w:p>
    <w:p w:rsidR="00000000" w:rsidDel="00000000" w:rsidP="00000000" w:rsidRDefault="00000000" w:rsidRPr="00000000" w14:paraId="0000002B">
      <w:pPr>
        <w:pageBreakBefore w:val="0"/>
        <w:numPr>
          <w:ilvl w:val="2"/>
          <w:numId w:val="4"/>
        </w:numPr>
        <w:ind w:left="2160" w:hanging="360"/>
        <w:rPr>
          <w:rFonts w:ascii="Consolas" w:cs="Consolas" w:eastAsia="Consolas" w:hAnsi="Consolas"/>
        </w:rPr>
      </w:pPr>
      <w:r w:rsidDel="00000000" w:rsidR="00000000" w:rsidRPr="00000000">
        <w:rPr>
          <w:rFonts w:ascii="Consolas" w:cs="Consolas" w:eastAsia="Consolas" w:hAnsi="Consolas"/>
          <w:shd w:fill="efefef" w:val="clear"/>
          <w:rtl w:val="0"/>
        </w:rPr>
        <w:t xml:space="preserve">sudo usermod -aG &lt;sudo group&gt; &lt;account name&gt;</w:t>
      </w:r>
      <w:r w:rsidDel="00000000" w:rsidR="00000000" w:rsidRPr="00000000">
        <w:rPr>
          <w:rtl w:val="0"/>
        </w:rPr>
      </w:r>
    </w:p>
    <w:p w:rsidR="00000000" w:rsidDel="00000000" w:rsidP="00000000" w:rsidRDefault="00000000" w:rsidRPr="00000000" w14:paraId="0000002C">
      <w:pPr>
        <w:pageBreakBefore w:val="0"/>
        <w:numPr>
          <w:ilvl w:val="1"/>
          <w:numId w:val="4"/>
        </w:numPr>
        <w:ind w:left="1440" w:hanging="360"/>
        <w:rPr>
          <w:u w:val="none"/>
        </w:rPr>
      </w:pPr>
      <w:r w:rsidDel="00000000" w:rsidR="00000000" w:rsidRPr="00000000">
        <w:rPr>
          <w:rtl w:val="0"/>
        </w:rPr>
        <w:t xml:space="preserve">Once it can sudo, make sure no other accounts have sudo by checking /etc/group and using </w:t>
      </w:r>
      <w:r w:rsidDel="00000000" w:rsidR="00000000" w:rsidRPr="00000000">
        <w:rPr>
          <w:rFonts w:ascii="Consolas" w:cs="Consolas" w:eastAsia="Consolas" w:hAnsi="Consolas"/>
          <w:shd w:fill="efefef" w:val="clear"/>
          <w:rtl w:val="0"/>
        </w:rPr>
        <w:t xml:space="preserve">usermod -G username username</w:t>
      </w:r>
      <w:r w:rsidDel="00000000" w:rsidR="00000000" w:rsidRPr="00000000">
        <w:rPr>
          <w:rtl w:val="0"/>
        </w:rPr>
        <w:t xml:space="preserve"> to remove them from sudo</w:t>
      </w:r>
      <w:r w:rsidDel="00000000" w:rsidR="00000000" w:rsidRPr="00000000">
        <w:rPr>
          <w:rtl w:val="0"/>
        </w:rPr>
        <w:t xml:space="preserve">.</w:t>
      </w:r>
    </w:p>
    <w:p w:rsidR="00000000" w:rsidDel="00000000" w:rsidP="00000000" w:rsidRDefault="00000000" w:rsidRPr="00000000" w14:paraId="0000002D">
      <w:pPr>
        <w:pageBreakBefore w:val="0"/>
        <w:numPr>
          <w:ilvl w:val="1"/>
          <w:numId w:val="4"/>
        </w:numPr>
        <w:ind w:left="1440" w:hanging="360"/>
        <w:rPr>
          <w:sz w:val="20"/>
          <w:szCs w:val="20"/>
        </w:rPr>
      </w:pPr>
      <w:r w:rsidDel="00000000" w:rsidR="00000000" w:rsidRPr="00000000">
        <w:rPr>
          <w:rtl w:val="0"/>
        </w:rPr>
        <w:t xml:space="preserve">If needed, add allowed only required SSH users via </w:t>
      </w:r>
      <w:r w:rsidDel="00000000" w:rsidR="00000000" w:rsidRPr="00000000">
        <w:rPr>
          <w:rFonts w:ascii="Consolas" w:cs="Consolas" w:eastAsia="Consolas" w:hAnsi="Consolas"/>
          <w:shd w:fill="efefef" w:val="clear"/>
          <w:rtl w:val="0"/>
        </w:rPr>
        <w:t xml:space="preserve">AllowUsers user</w:t>
      </w:r>
      <w:r w:rsidDel="00000000" w:rsidR="00000000" w:rsidRPr="00000000">
        <w:rPr>
          <w:rtl w:val="0"/>
        </w:rPr>
        <w:t xml:space="preserve"> in /etc/ssh/sshd_config</w:t>
      </w:r>
      <w:r w:rsidDel="00000000" w:rsidR="00000000" w:rsidRPr="00000000">
        <w:rPr>
          <w:rtl w:val="0"/>
        </w:rPr>
      </w:r>
    </w:p>
    <w:p w:rsidR="00000000" w:rsidDel="00000000" w:rsidP="00000000" w:rsidRDefault="00000000" w:rsidRPr="00000000" w14:paraId="0000002E">
      <w:pPr>
        <w:pageBreakBefore w:val="0"/>
        <w:numPr>
          <w:ilvl w:val="0"/>
          <w:numId w:val="4"/>
        </w:numPr>
        <w:ind w:left="720" w:hanging="360"/>
        <w:rPr>
          <w:u w:val="none"/>
        </w:rPr>
      </w:pPr>
      <w:r w:rsidDel="00000000" w:rsidR="00000000" w:rsidRPr="00000000">
        <w:rPr>
          <w:rtl w:val="0"/>
        </w:rPr>
        <w:t xml:space="preserve">All of the services that are used locally (such as mysql on a LAMP server) should have their passwords changed immediately. Don’t forget to update dependent services and restart the services after any config changes.</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b w:val="1"/>
          <w:sz w:val="28"/>
          <w:szCs w:val="28"/>
        </w:rPr>
      </w:pPr>
      <w:r w:rsidDel="00000000" w:rsidR="00000000" w:rsidRPr="00000000">
        <w:rPr>
          <w:b w:val="1"/>
          <w:sz w:val="28"/>
          <w:szCs w:val="28"/>
          <w:rtl w:val="0"/>
        </w:rPr>
        <w:t xml:space="preserve">C: Backup Important Files</w:t>
      </w:r>
    </w:p>
    <w:p w:rsidR="00000000" w:rsidDel="00000000" w:rsidP="00000000" w:rsidRDefault="00000000" w:rsidRPr="00000000" w14:paraId="00000031">
      <w:pPr>
        <w:pageBreakBefore w:val="0"/>
        <w:ind w:left="0" w:firstLine="0"/>
        <w:rPr/>
      </w:pPr>
      <w:r w:rsidDel="00000000" w:rsidR="00000000" w:rsidRPr="00000000">
        <w:rPr>
          <w:rtl w:val="0"/>
        </w:rPr>
        <w:t xml:space="preserve">You can archive the contents of a folder with  “</w:t>
      </w:r>
      <w:r w:rsidDel="00000000" w:rsidR="00000000" w:rsidRPr="00000000">
        <w:rPr>
          <w:rFonts w:ascii="Consolas" w:cs="Consolas" w:eastAsia="Consolas" w:hAnsi="Consolas"/>
          <w:shd w:fill="efefef" w:val="clear"/>
          <w:rtl w:val="0"/>
        </w:rPr>
        <w:t xml:space="preserve">tar cxvz &lt;archive name&gt; &lt;folder name&gt;</w:t>
      </w:r>
      <w:r w:rsidDel="00000000" w:rsidR="00000000" w:rsidRPr="00000000">
        <w:rPr>
          <w:rtl w:val="0"/>
        </w:rPr>
        <w:t xml:space="preserve">”. You can unpack the same archive with “</w:t>
      </w:r>
      <w:r w:rsidDel="00000000" w:rsidR="00000000" w:rsidRPr="00000000">
        <w:rPr>
          <w:rFonts w:ascii="Consolas" w:cs="Consolas" w:eastAsia="Consolas" w:hAnsi="Consolas"/>
          <w:shd w:fill="efefef" w:val="clear"/>
          <w:rtl w:val="0"/>
        </w:rPr>
        <w:t xml:space="preserve">tar xvf  &lt;archive name&gt;</w:t>
      </w:r>
      <w:r w:rsidDel="00000000" w:rsidR="00000000" w:rsidRPr="00000000">
        <w:rPr>
          <w:rtl w:val="0"/>
        </w:rPr>
        <w:t xml:space="preserve">”. If the archives aren’t too large, you can scp them back to your workstation. Make sure to stop any services running when backing up data, especially when dealing with MySQL or similar databases.</w:t>
      </w:r>
    </w:p>
    <w:p w:rsidR="00000000" w:rsidDel="00000000" w:rsidP="00000000" w:rsidRDefault="00000000" w:rsidRPr="00000000" w14:paraId="00000032">
      <w:pPr>
        <w:pageBreakBefore w:val="0"/>
        <w:numPr>
          <w:ilvl w:val="0"/>
          <w:numId w:val="5"/>
        </w:numPr>
        <w:ind w:left="720" w:hanging="360"/>
        <w:rPr>
          <w:u w:val="none"/>
        </w:rPr>
      </w:pPr>
      <w:r w:rsidDel="00000000" w:rsidR="00000000" w:rsidRPr="00000000">
        <w:rPr>
          <w:rtl w:val="0"/>
        </w:rPr>
        <w:t xml:space="preserve">Basic system config files, including /etc/sudoers.</w:t>
      </w:r>
    </w:p>
    <w:p w:rsidR="00000000" w:rsidDel="00000000" w:rsidP="00000000" w:rsidRDefault="00000000" w:rsidRPr="00000000" w14:paraId="00000033">
      <w:pPr>
        <w:pageBreakBefore w:val="0"/>
        <w:numPr>
          <w:ilvl w:val="0"/>
          <w:numId w:val="5"/>
        </w:numPr>
        <w:ind w:left="720" w:hanging="360"/>
        <w:rPr>
          <w:u w:val="none"/>
        </w:rPr>
      </w:pPr>
      <w:r w:rsidDel="00000000" w:rsidR="00000000" w:rsidRPr="00000000">
        <w:rPr>
          <w:rtl w:val="0"/>
        </w:rPr>
        <w:t xml:space="preserve">Config files and data for the main services you identified earlier.</w:t>
      </w:r>
    </w:p>
    <w:p w:rsidR="00000000" w:rsidDel="00000000" w:rsidP="00000000" w:rsidRDefault="00000000" w:rsidRPr="00000000" w14:paraId="00000034">
      <w:pPr>
        <w:pageBreakBefore w:val="0"/>
        <w:numPr>
          <w:ilvl w:val="0"/>
          <w:numId w:val="5"/>
        </w:numPr>
        <w:ind w:left="720" w:hanging="360"/>
        <w:rPr>
          <w:u w:val="none"/>
        </w:rPr>
      </w:pPr>
      <w:r w:rsidDel="00000000" w:rsidR="00000000" w:rsidRPr="00000000">
        <w:rPr>
          <w:rtl w:val="0"/>
        </w:rPr>
        <w:t xml:space="preserve">Logs and Bash histories. (You should do this again later).</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b w:val="1"/>
          <w:sz w:val="28"/>
          <w:szCs w:val="28"/>
        </w:rPr>
      </w:pPr>
      <w:r w:rsidDel="00000000" w:rsidR="00000000" w:rsidRPr="00000000">
        <w:rPr>
          <w:b w:val="1"/>
          <w:sz w:val="28"/>
          <w:szCs w:val="28"/>
          <w:rtl w:val="0"/>
        </w:rPr>
        <w:t xml:space="preserve">D: Check for Compromise</w:t>
      </w:r>
    </w:p>
    <w:p w:rsidR="00000000" w:rsidDel="00000000" w:rsidP="00000000" w:rsidRDefault="00000000" w:rsidRPr="00000000" w14:paraId="00000037">
      <w:pPr>
        <w:pageBreakBefore w:val="0"/>
        <w:numPr>
          <w:ilvl w:val="0"/>
          <w:numId w:val="1"/>
        </w:numPr>
        <w:ind w:left="720" w:hanging="360"/>
        <w:rPr>
          <w:u w:val="none"/>
        </w:rPr>
      </w:pPr>
      <w:r w:rsidDel="00000000" w:rsidR="00000000" w:rsidRPr="00000000">
        <w:rPr>
          <w:rtl w:val="0"/>
        </w:rPr>
        <w:t xml:space="preserve">Run “w” to ensure no one is on the server with you and then “last” to look for recent strange logins.</w:t>
      </w:r>
    </w:p>
    <w:p w:rsidR="00000000" w:rsidDel="00000000" w:rsidP="00000000" w:rsidRDefault="00000000" w:rsidRPr="00000000" w14:paraId="00000038">
      <w:pPr>
        <w:pageBreakBefore w:val="0"/>
        <w:numPr>
          <w:ilvl w:val="0"/>
          <w:numId w:val="1"/>
        </w:numPr>
        <w:ind w:left="720" w:hanging="360"/>
        <w:rPr>
          <w:u w:val="none"/>
        </w:rPr>
      </w:pPr>
      <w:r w:rsidDel="00000000" w:rsidR="00000000" w:rsidRPr="00000000">
        <w:rPr>
          <w:rtl w:val="0"/>
        </w:rPr>
        <w:t xml:space="preserve">Check for any strange user accounts, especially if they were created recently.</w:t>
      </w:r>
    </w:p>
    <w:p w:rsidR="00000000" w:rsidDel="00000000" w:rsidP="00000000" w:rsidRDefault="00000000" w:rsidRPr="00000000" w14:paraId="00000039">
      <w:pPr>
        <w:pageBreakBefore w:val="0"/>
        <w:numPr>
          <w:ilvl w:val="1"/>
          <w:numId w:val="1"/>
        </w:numPr>
        <w:ind w:left="1440" w:hanging="360"/>
        <w:rPr/>
      </w:pPr>
      <w:r w:rsidDel="00000000" w:rsidR="00000000" w:rsidRPr="00000000">
        <w:rPr>
          <w:rFonts w:ascii="Consolas" w:cs="Consolas" w:eastAsia="Consolas" w:hAnsi="Consolas"/>
          <w:shd w:fill="efefef" w:val="clear"/>
          <w:rtl w:val="0"/>
        </w:rPr>
        <w:t xml:space="preserve">less /etc/passwd</w:t>
      </w:r>
      <w:r w:rsidDel="00000000" w:rsidR="00000000" w:rsidRPr="00000000">
        <w:rPr>
          <w:rtl w:val="0"/>
        </w:rPr>
        <w:t xml:space="preserve"> to list out user accounts</w:t>
      </w:r>
    </w:p>
    <w:p w:rsidR="00000000" w:rsidDel="00000000" w:rsidP="00000000" w:rsidRDefault="00000000" w:rsidRPr="00000000" w14:paraId="0000003A">
      <w:pPr>
        <w:pageBreakBefore w:val="0"/>
        <w:numPr>
          <w:ilvl w:val="1"/>
          <w:numId w:val="1"/>
        </w:numPr>
        <w:ind w:left="1440" w:hanging="360"/>
        <w:rPr/>
      </w:pPr>
      <w:r w:rsidDel="00000000" w:rsidR="00000000" w:rsidRPr="00000000">
        <w:rPr>
          <w:rFonts w:ascii="Consolas" w:cs="Consolas" w:eastAsia="Consolas" w:hAnsi="Consolas"/>
          <w:shd w:fill="efefef" w:val="clear"/>
          <w:rtl w:val="0"/>
        </w:rPr>
        <w:t xml:space="preserve">stat /home/&lt;user&gt;/.bash_logout</w:t>
      </w:r>
      <w:r w:rsidDel="00000000" w:rsidR="00000000" w:rsidRPr="00000000">
        <w:rPr>
          <w:rtl w:val="0"/>
        </w:rPr>
        <w:t xml:space="preserve"> might give an idea as to when the user was created/last logged in.</w:t>
      </w:r>
    </w:p>
    <w:p w:rsidR="00000000" w:rsidDel="00000000" w:rsidP="00000000" w:rsidRDefault="00000000" w:rsidRPr="00000000" w14:paraId="0000003B">
      <w:pPr>
        <w:pageBreakBefore w:val="0"/>
        <w:numPr>
          <w:ilvl w:val="1"/>
          <w:numId w:val="1"/>
        </w:numPr>
        <w:ind w:left="1440" w:hanging="360"/>
        <w:rPr/>
      </w:pPr>
      <w:r w:rsidDel="00000000" w:rsidR="00000000" w:rsidRPr="00000000">
        <w:rPr>
          <w:rFonts w:ascii="Consolas" w:cs="Consolas" w:eastAsia="Consolas" w:hAnsi="Consolas"/>
          <w:shd w:fill="efefef" w:val="clear"/>
          <w:rtl w:val="0"/>
        </w:rPr>
        <w:t xml:space="preserve">last | grep &lt;user&gt;</w:t>
      </w:r>
      <w:r w:rsidDel="00000000" w:rsidR="00000000" w:rsidRPr="00000000">
        <w:rPr>
          <w:rtl w:val="0"/>
        </w:rPr>
        <w:t xml:space="preserve"> will tell you the last time a user was logged in.</w:t>
      </w:r>
    </w:p>
    <w:p w:rsidR="00000000" w:rsidDel="00000000" w:rsidP="00000000" w:rsidRDefault="00000000" w:rsidRPr="00000000" w14:paraId="0000003C">
      <w:pPr>
        <w:pageBreakBefore w:val="0"/>
        <w:numPr>
          <w:ilvl w:val="0"/>
          <w:numId w:val="1"/>
        </w:numPr>
        <w:ind w:left="720" w:hanging="360"/>
        <w:rPr>
          <w:u w:val="none"/>
        </w:rPr>
      </w:pPr>
      <w:r w:rsidDel="00000000" w:rsidR="00000000" w:rsidRPr="00000000">
        <w:rPr>
          <w:rtl w:val="0"/>
        </w:rPr>
        <w:t xml:space="preserve">Refer back to listening ports. Are any of them potentially malicious?</w:t>
      </w:r>
    </w:p>
    <w:p w:rsidR="00000000" w:rsidDel="00000000" w:rsidP="00000000" w:rsidRDefault="00000000" w:rsidRPr="00000000" w14:paraId="0000003D">
      <w:pPr>
        <w:pageBreakBefore w:val="0"/>
        <w:numPr>
          <w:ilvl w:val="0"/>
          <w:numId w:val="1"/>
        </w:numPr>
        <w:ind w:left="720" w:hanging="360"/>
        <w:rPr>
          <w:u w:val="none"/>
        </w:rPr>
      </w:pPr>
      <w:r w:rsidDel="00000000" w:rsidR="00000000" w:rsidRPr="00000000">
        <w:rPr>
          <w:rtl w:val="0"/>
        </w:rPr>
        <w:t xml:space="preserve">Check crontab for all user accounts with “</w:t>
      </w:r>
      <w:r w:rsidDel="00000000" w:rsidR="00000000" w:rsidRPr="00000000">
        <w:rPr>
          <w:rFonts w:ascii="Consolas" w:cs="Consolas" w:eastAsia="Consolas" w:hAnsi="Consolas"/>
          <w:shd w:fill="efefef" w:val="clear"/>
          <w:rtl w:val="0"/>
        </w:rPr>
        <w:t xml:space="preserve">crontab -e</w:t>
      </w:r>
      <w:r w:rsidDel="00000000" w:rsidR="00000000" w:rsidRPr="00000000">
        <w:rPr>
          <w:rtl w:val="0"/>
        </w:rPr>
        <w:t xml:space="preserve">”</w:t>
      </w:r>
    </w:p>
    <w:p w:rsidR="00000000" w:rsidDel="00000000" w:rsidP="00000000" w:rsidRDefault="00000000" w:rsidRPr="00000000" w14:paraId="0000003E">
      <w:pPr>
        <w:pageBreakBefore w:val="0"/>
        <w:numPr>
          <w:ilvl w:val="0"/>
          <w:numId w:val="1"/>
        </w:numPr>
        <w:ind w:left="720" w:hanging="360"/>
        <w:rPr>
          <w:u w:val="none"/>
        </w:rPr>
      </w:pPr>
      <w:r w:rsidDel="00000000" w:rsidR="00000000" w:rsidRPr="00000000">
        <w:rPr>
          <w:rtl w:val="0"/>
        </w:rPr>
        <w:t xml:space="preserve">Check for any strange connections (possible reverse shells) with ss. Try running “</w:t>
      </w:r>
      <w:r w:rsidDel="00000000" w:rsidR="00000000" w:rsidRPr="00000000">
        <w:rPr>
          <w:rFonts w:ascii="Consolas" w:cs="Consolas" w:eastAsia="Consolas" w:hAnsi="Consolas"/>
          <w:shd w:fill="efefef" w:val="clear"/>
          <w:rtl w:val="0"/>
        </w:rPr>
        <w:t xml:space="preserve">ss -tulpn</w:t>
      </w:r>
      <w:r w:rsidDel="00000000" w:rsidR="00000000" w:rsidRPr="00000000">
        <w:rPr>
          <w:rtl w:val="0"/>
        </w:rPr>
        <w:t xml:space="preserve">” and similar.</w:t>
      </w:r>
    </w:p>
    <w:p w:rsidR="00000000" w:rsidDel="00000000" w:rsidP="00000000" w:rsidRDefault="00000000" w:rsidRPr="00000000" w14:paraId="0000003F">
      <w:pPr>
        <w:pageBreakBefore w:val="0"/>
        <w:numPr>
          <w:ilvl w:val="0"/>
          <w:numId w:val="1"/>
        </w:numPr>
        <w:ind w:left="720" w:hanging="360"/>
        <w:rPr>
          <w:u w:val="none"/>
        </w:rPr>
      </w:pPr>
      <w:r w:rsidDel="00000000" w:rsidR="00000000" w:rsidRPr="00000000">
        <w:rPr>
          <w:rtl w:val="0"/>
        </w:rPr>
        <w:t xml:space="preserve">Check for modified system files with your package manager (see </w:t>
      </w:r>
      <w:del w:author="Andres Vargas" w:id="0" w:date="2022-01-12T00:38:38Z">
        <w:commentRangeStart w:id="0"/>
        <w:r w:rsidDel="00000000" w:rsidR="00000000" w:rsidRPr="00000000">
          <w:rPr>
            <w:rtl w:val="0"/>
          </w:rPr>
          <w:delText xml:space="preserve">Linux Forensics Bits</w:delText>
        </w:r>
      </w:del>
      <w:ins w:author="Andres Vargas" w:id="0" w:date="2022-01-12T00:38:38Z">
        <w:r w:rsidDel="00000000" w:rsidR="00000000" w:rsidRPr="00000000">
          <w:fldChar w:fldCharType="begin"/>
        </w:r>
        <w:r w:rsidDel="00000000" w:rsidR="00000000" w:rsidRPr="00000000">
          <w:instrText xml:space="preserve">HYPERLINK "https://www.google.com/url?q=https://docs.google.com/document/d/1Yc3LrbiUxtdul-pniqHy2Mecefb7I2dYtuI-Ae-6U5Q/edit%23&amp;sa=D&amp;source=docs&amp;ust=1641951331397041&amp;usg=AOvVaw1jDfzea9GulKD7z_4ivyay"</w:instrText>
        </w:r>
        <w:r w:rsidDel="00000000" w:rsidR="00000000" w:rsidRPr="00000000">
          <w:fldChar w:fldCharType="separate"/>
        </w:r>
        <w:r w:rsidDel="00000000" w:rsidR="00000000" w:rsidRPr="00000000">
          <w:rPr>
            <w:color w:val="1155cc"/>
            <w:u w:val="single"/>
            <w:rtl w:val="0"/>
          </w:rPr>
          <w:t xml:space="preserve">Linux Forensics Bits</w:t>
        </w:r>
        <w:r w:rsidDel="00000000" w:rsidR="00000000" w:rsidRPr="00000000">
          <w:fldChar w:fldCharType="end"/>
        </w:r>
      </w:ins>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40">
      <w:pPr>
        <w:pageBreakBefore w:val="0"/>
        <w:numPr>
          <w:ilvl w:val="0"/>
          <w:numId w:val="1"/>
        </w:numPr>
        <w:ind w:left="720" w:hanging="360"/>
        <w:rPr>
          <w:u w:val="none"/>
        </w:rPr>
      </w:pPr>
      <w:r w:rsidDel="00000000" w:rsidR="00000000" w:rsidRPr="00000000">
        <w:rPr>
          <w:rtl w:val="0"/>
        </w:rPr>
        <w:t xml:space="preserve">Check your binaries with </w:t>
      </w:r>
      <w:r w:rsidDel="00000000" w:rsidR="00000000" w:rsidRPr="00000000">
        <w:rPr>
          <w:rtl w:val="0"/>
        </w:rPr>
        <w:t xml:space="preserve">rkhunter</w:t>
      </w:r>
      <w:r w:rsidDel="00000000" w:rsidR="00000000" w:rsidRPr="00000000">
        <w:rPr>
          <w:rtl w:val="0"/>
        </w:rPr>
      </w:r>
    </w:p>
    <w:p w:rsidR="00000000" w:rsidDel="00000000" w:rsidP="00000000" w:rsidRDefault="00000000" w:rsidRPr="00000000" w14:paraId="00000041">
      <w:pPr>
        <w:pageBreakBefore w:val="0"/>
        <w:numPr>
          <w:ilvl w:val="1"/>
          <w:numId w:val="1"/>
        </w:numPr>
        <w:ind w:left="1440" w:hanging="360"/>
        <w:rPr>
          <w:u w:val="none"/>
        </w:rPr>
      </w:pPr>
      <w:r w:rsidDel="00000000" w:rsidR="00000000" w:rsidRPr="00000000">
        <w:rPr>
          <w:rtl w:val="0"/>
        </w:rPr>
        <w:t xml:space="preserve">Install rkhunter with system package manager or from source (try the rkhunter package on Debian and Arch)</w:t>
      </w:r>
    </w:p>
    <w:p w:rsidR="00000000" w:rsidDel="00000000" w:rsidP="00000000" w:rsidRDefault="00000000" w:rsidRPr="00000000" w14:paraId="00000042">
      <w:pPr>
        <w:pageBreakBefore w:val="0"/>
        <w:numPr>
          <w:ilvl w:val="1"/>
          <w:numId w:val="1"/>
        </w:numPr>
        <w:ind w:left="1440" w:hanging="360"/>
        <w:rPr>
          <w:u w:val="none"/>
        </w:rPr>
      </w:pPr>
      <w:r w:rsidDel="00000000" w:rsidR="00000000" w:rsidRPr="00000000">
        <w:rPr>
          <w:rtl w:val="0"/>
        </w:rPr>
        <w:t xml:space="preserve">Run “</w:t>
      </w:r>
      <w:r w:rsidDel="00000000" w:rsidR="00000000" w:rsidRPr="00000000">
        <w:rPr>
          <w:rFonts w:ascii="Consolas" w:cs="Consolas" w:eastAsia="Consolas" w:hAnsi="Consolas"/>
          <w:shd w:fill="efefef" w:val="clear"/>
          <w:rtl w:val="0"/>
        </w:rPr>
        <w:t xml:space="preserve">rkhunter --update</w:t>
      </w:r>
      <w:r w:rsidDel="00000000" w:rsidR="00000000" w:rsidRPr="00000000">
        <w:rPr>
          <w:rtl w:val="0"/>
        </w:rPr>
        <w:t xml:space="preserve">” to fetch latest data</w:t>
      </w:r>
    </w:p>
    <w:p w:rsidR="00000000" w:rsidDel="00000000" w:rsidP="00000000" w:rsidRDefault="00000000" w:rsidRPr="00000000" w14:paraId="00000043">
      <w:pPr>
        <w:pageBreakBefore w:val="0"/>
        <w:numPr>
          <w:ilvl w:val="1"/>
          <w:numId w:val="1"/>
        </w:numPr>
        <w:ind w:left="1440" w:hanging="360"/>
        <w:rPr>
          <w:u w:val="none"/>
        </w:rPr>
      </w:pPr>
      <w:r w:rsidDel="00000000" w:rsidR="00000000" w:rsidRPr="00000000">
        <w:rPr>
          <w:rtl w:val="0"/>
        </w:rPr>
        <w:t xml:space="preserve">Run “</w:t>
      </w:r>
      <w:r w:rsidDel="00000000" w:rsidR="00000000" w:rsidRPr="00000000">
        <w:rPr>
          <w:rFonts w:ascii="Consolas" w:cs="Consolas" w:eastAsia="Consolas" w:hAnsi="Consolas"/>
          <w:shd w:fill="efefef" w:val="clear"/>
          <w:rtl w:val="0"/>
        </w:rPr>
        <w:t xml:space="preserve">rkhunter --check</w:t>
      </w:r>
      <w:r w:rsidDel="00000000" w:rsidR="00000000" w:rsidRPr="00000000">
        <w:rPr>
          <w:rtl w:val="0"/>
        </w:rPr>
        <w:t xml:space="preserve">”</w:t>
      </w:r>
      <w:r w:rsidDel="00000000" w:rsidR="00000000" w:rsidRPr="00000000">
        <w:rPr>
          <w:rtl w:val="0"/>
        </w:rPr>
        <w:t xml:space="preserve"> to verify binaries (should take about 5 mins)</w:t>
      </w:r>
    </w:p>
    <w:p w:rsidR="00000000" w:rsidDel="00000000" w:rsidP="00000000" w:rsidRDefault="00000000" w:rsidRPr="00000000" w14:paraId="00000044">
      <w:pPr>
        <w:pageBreakBefore w:val="0"/>
        <w:numPr>
          <w:ilvl w:val="0"/>
          <w:numId w:val="1"/>
        </w:numPr>
        <w:ind w:left="720" w:hanging="360"/>
        <w:rPr>
          <w:u w:val="none"/>
        </w:rPr>
      </w:pPr>
      <w:r w:rsidDel="00000000" w:rsidR="00000000" w:rsidRPr="00000000">
        <w:rPr>
          <w:rtl w:val="0"/>
        </w:rPr>
        <w:t xml:space="preserve">Check for module blacklists in /etc/modprobe.d/blacklist.conf</w:t>
      </w:r>
    </w:p>
    <w:p w:rsidR="00000000" w:rsidDel="00000000" w:rsidP="00000000" w:rsidRDefault="00000000" w:rsidRPr="00000000" w14:paraId="00000045">
      <w:pPr>
        <w:pageBreakBefore w:val="0"/>
        <w:numPr>
          <w:ilvl w:val="0"/>
          <w:numId w:val="1"/>
        </w:numPr>
        <w:ind w:left="720" w:hanging="360"/>
        <w:rPr>
          <w:u w:val="none"/>
        </w:rPr>
      </w:pPr>
      <w:r w:rsidDel="00000000" w:rsidR="00000000" w:rsidRPr="00000000">
        <w:rPr>
          <w:rtl w:val="0"/>
        </w:rPr>
        <w:t xml:space="preserve">Audit docker group! Check for extra users (especially if docker was preinstalled)</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b w:val="1"/>
          <w:sz w:val="28"/>
          <w:szCs w:val="28"/>
        </w:rPr>
      </w:pPr>
      <w:r w:rsidDel="00000000" w:rsidR="00000000" w:rsidRPr="00000000">
        <w:rPr>
          <w:b w:val="1"/>
          <w:sz w:val="28"/>
          <w:szCs w:val="28"/>
          <w:rtl w:val="0"/>
        </w:rPr>
        <w:t xml:space="preserve">E: Harden Security</w:t>
      </w:r>
    </w:p>
    <w:p w:rsidR="00000000" w:rsidDel="00000000" w:rsidP="00000000" w:rsidRDefault="00000000" w:rsidRPr="00000000" w14:paraId="00000048">
      <w:pPr>
        <w:pageBreakBefore w:val="0"/>
        <w:numPr>
          <w:ilvl w:val="0"/>
          <w:numId w:val="6"/>
        </w:numPr>
        <w:ind w:left="720" w:hanging="360"/>
        <w:rPr>
          <w:u w:val="none"/>
        </w:rPr>
      </w:pPr>
      <w:r w:rsidDel="00000000" w:rsidR="00000000" w:rsidRPr="00000000">
        <w:rPr>
          <w:rtl w:val="0"/>
        </w:rPr>
        <w:t xml:space="preserve">If possible disable the root account and rely on sudo.</w:t>
      </w:r>
    </w:p>
    <w:p w:rsidR="00000000" w:rsidDel="00000000" w:rsidP="00000000" w:rsidRDefault="00000000" w:rsidRPr="00000000" w14:paraId="00000049">
      <w:pPr>
        <w:pageBreakBefore w:val="0"/>
        <w:numPr>
          <w:ilvl w:val="1"/>
          <w:numId w:val="6"/>
        </w:numPr>
        <w:ind w:left="1440" w:hanging="360"/>
        <w:rPr/>
      </w:pPr>
      <w:r w:rsidDel="00000000" w:rsidR="00000000" w:rsidRPr="00000000">
        <w:rPr>
          <w:rFonts w:ascii="Consolas" w:cs="Consolas" w:eastAsia="Consolas" w:hAnsi="Consolas"/>
          <w:shd w:fill="efefef" w:val="clear"/>
          <w:rtl w:val="0"/>
        </w:rPr>
        <w:t xml:space="preserve">passwd -l root</w:t>
      </w:r>
    </w:p>
    <w:p w:rsidR="00000000" w:rsidDel="00000000" w:rsidP="00000000" w:rsidRDefault="00000000" w:rsidRPr="00000000" w14:paraId="0000004A">
      <w:pPr>
        <w:pageBreakBefore w:val="0"/>
        <w:numPr>
          <w:ilvl w:val="0"/>
          <w:numId w:val="6"/>
        </w:numPr>
        <w:ind w:left="720" w:hanging="360"/>
        <w:rPr>
          <w:u w:val="none"/>
        </w:rPr>
      </w:pPr>
      <w:r w:rsidDel="00000000" w:rsidR="00000000" w:rsidRPr="00000000">
        <w:rPr>
          <w:rtl w:val="0"/>
        </w:rPr>
        <w:t xml:space="preserve">Remove sudo ability from any account which don’t need to be admins.</w:t>
      </w:r>
    </w:p>
    <w:p w:rsidR="00000000" w:rsidDel="00000000" w:rsidP="00000000" w:rsidRDefault="00000000" w:rsidRPr="00000000" w14:paraId="0000004B">
      <w:pPr>
        <w:pageBreakBefore w:val="0"/>
        <w:numPr>
          <w:ilvl w:val="1"/>
          <w:numId w:val="6"/>
        </w:numPr>
        <w:ind w:left="1440" w:hanging="360"/>
        <w:rPr>
          <w:u w:val="none"/>
        </w:rPr>
      </w:pPr>
      <w:r w:rsidDel="00000000" w:rsidR="00000000" w:rsidRPr="00000000">
        <w:rPr>
          <w:rtl w:val="0"/>
        </w:rPr>
        <w:t xml:space="preserve">Check /etc/sudoers, usually sudo ability is granted by being a member of a group, either “wheel” or “sudo”</w:t>
      </w:r>
    </w:p>
    <w:p w:rsidR="00000000" w:rsidDel="00000000" w:rsidP="00000000" w:rsidRDefault="00000000" w:rsidRPr="00000000" w14:paraId="0000004C">
      <w:pPr>
        <w:pageBreakBefore w:val="0"/>
        <w:numPr>
          <w:ilvl w:val="1"/>
          <w:numId w:val="6"/>
        </w:numPr>
        <w:ind w:left="1440" w:hanging="360"/>
        <w:rPr>
          <w:u w:val="none"/>
        </w:rPr>
      </w:pPr>
      <w:r w:rsidDel="00000000" w:rsidR="00000000" w:rsidRPr="00000000">
        <w:rPr>
          <w:rtl w:val="0"/>
        </w:rPr>
        <w:t xml:space="preserve">Remove a group from a user with “</w:t>
      </w:r>
      <w:r w:rsidDel="00000000" w:rsidR="00000000" w:rsidRPr="00000000">
        <w:rPr>
          <w:rFonts w:ascii="Consolas" w:cs="Consolas" w:eastAsia="Consolas" w:hAnsi="Consolas"/>
          <w:shd w:fill="efefef" w:val="clear"/>
          <w:rtl w:val="0"/>
        </w:rPr>
        <w:t xml:space="preserve">deluser &lt;user&gt; &lt;group&gt;</w:t>
      </w:r>
      <w:r w:rsidDel="00000000" w:rsidR="00000000" w:rsidRPr="00000000">
        <w:rPr>
          <w:rtl w:val="0"/>
        </w:rPr>
        <w:t xml:space="preserve">”</w:t>
      </w:r>
    </w:p>
    <w:p w:rsidR="00000000" w:rsidDel="00000000" w:rsidP="00000000" w:rsidRDefault="00000000" w:rsidRPr="00000000" w14:paraId="0000004D">
      <w:pPr>
        <w:pageBreakBefore w:val="0"/>
        <w:numPr>
          <w:ilvl w:val="0"/>
          <w:numId w:val="6"/>
        </w:numPr>
        <w:ind w:left="720" w:hanging="360"/>
        <w:rPr>
          <w:u w:val="none"/>
        </w:rPr>
      </w:pPr>
      <w:r w:rsidDel="00000000" w:rsidR="00000000" w:rsidRPr="00000000">
        <w:rPr>
          <w:rtl w:val="0"/>
        </w:rPr>
        <w:t xml:space="preserve">Lock any accounts which are unnecessary with “</w:t>
      </w:r>
      <w:r w:rsidDel="00000000" w:rsidR="00000000" w:rsidRPr="00000000">
        <w:rPr>
          <w:rFonts w:ascii="Consolas" w:cs="Consolas" w:eastAsia="Consolas" w:hAnsi="Consolas"/>
          <w:shd w:fill="efefef" w:val="clear"/>
          <w:rtl w:val="0"/>
        </w:rPr>
        <w:t xml:space="preserve">password -l &lt;username&gt;</w:t>
      </w:r>
      <w:r w:rsidDel="00000000" w:rsidR="00000000" w:rsidRPr="00000000">
        <w:rPr>
          <w:rtl w:val="0"/>
        </w:rPr>
        <w:t xml:space="preserve">”.</w:t>
      </w:r>
    </w:p>
    <w:p w:rsidR="00000000" w:rsidDel="00000000" w:rsidP="00000000" w:rsidRDefault="00000000" w:rsidRPr="00000000" w14:paraId="0000004E">
      <w:pPr>
        <w:pageBreakBefore w:val="0"/>
        <w:numPr>
          <w:ilvl w:val="0"/>
          <w:numId w:val="6"/>
        </w:numPr>
        <w:ind w:left="720" w:hanging="360"/>
        <w:rPr>
          <w:u w:val="none"/>
        </w:rPr>
      </w:pPr>
      <w:r w:rsidDel="00000000" w:rsidR="00000000" w:rsidRPr="00000000">
        <w:rPr>
          <w:rtl w:val="0"/>
        </w:rPr>
        <w:t xml:space="preserve">Consider and investigate setting up a firewall. See the firewall setup guide.</w:t>
      </w:r>
      <w:r w:rsidDel="00000000" w:rsidR="00000000" w:rsidRPr="00000000">
        <w:rPr>
          <w:rtl w:val="0"/>
        </w:rPr>
      </w:r>
    </w:p>
    <w:p w:rsidR="00000000" w:rsidDel="00000000" w:rsidP="00000000" w:rsidRDefault="00000000" w:rsidRPr="00000000" w14:paraId="0000004F">
      <w:pPr>
        <w:pageBreakBefore w:val="0"/>
        <w:numPr>
          <w:ilvl w:val="0"/>
          <w:numId w:val="6"/>
        </w:numPr>
        <w:ind w:left="720" w:hanging="360"/>
        <w:rPr>
          <w:u w:val="none"/>
        </w:rPr>
      </w:pPr>
      <w:r w:rsidDel="00000000" w:rsidR="00000000" w:rsidRPr="00000000">
        <w:rPr>
          <w:rtl w:val="0"/>
        </w:rPr>
        <w:t xml:space="preserve">Consider locking important system files with “</w:t>
      </w:r>
      <w:r w:rsidDel="00000000" w:rsidR="00000000" w:rsidRPr="00000000">
        <w:rPr>
          <w:rFonts w:ascii="Consolas" w:cs="Consolas" w:eastAsia="Consolas" w:hAnsi="Consolas"/>
          <w:shd w:fill="efefef" w:val="clear"/>
          <w:rtl w:val="0"/>
        </w:rPr>
        <w:t xml:space="preserve">sudo chattr -i &lt;filename&gt;</w:t>
      </w:r>
      <w:r w:rsidDel="00000000" w:rsidR="00000000" w:rsidRPr="00000000">
        <w:rPr>
          <w:rtl w:val="0"/>
        </w:rPr>
        <w:t xml:space="preserve">”.</w:t>
      </w:r>
    </w:p>
    <w:p w:rsidR="00000000" w:rsidDel="00000000" w:rsidP="00000000" w:rsidRDefault="00000000" w:rsidRPr="00000000" w14:paraId="00000050">
      <w:pPr>
        <w:pageBreakBefore w:val="0"/>
        <w:rPr>
          <w:b w:val="1"/>
        </w:rPr>
      </w:pPr>
      <w:r w:rsidDel="00000000" w:rsidR="00000000" w:rsidRPr="00000000">
        <w:rPr>
          <w:rtl w:val="0"/>
        </w:rPr>
      </w:r>
    </w:p>
    <w:p w:rsidR="00000000" w:rsidDel="00000000" w:rsidP="00000000" w:rsidRDefault="00000000" w:rsidRPr="00000000" w14:paraId="00000051">
      <w:pPr>
        <w:pageBreakBefore w:val="0"/>
        <w:rPr>
          <w:b w:val="1"/>
          <w:sz w:val="28"/>
          <w:szCs w:val="28"/>
        </w:rPr>
      </w:pPr>
      <w:r w:rsidDel="00000000" w:rsidR="00000000" w:rsidRPr="00000000">
        <w:rPr>
          <w:b w:val="1"/>
          <w:sz w:val="28"/>
          <w:szCs w:val="28"/>
          <w:rtl w:val="0"/>
        </w:rPr>
        <w:t xml:space="preserve">F: Install useful software</w:t>
      </w:r>
    </w:p>
    <w:p w:rsidR="00000000" w:rsidDel="00000000" w:rsidP="00000000" w:rsidRDefault="00000000" w:rsidRPr="00000000" w14:paraId="00000052">
      <w:pPr>
        <w:pageBreakBefore w:val="0"/>
        <w:numPr>
          <w:ilvl w:val="0"/>
          <w:numId w:val="2"/>
        </w:numPr>
        <w:ind w:left="720" w:hanging="360"/>
        <w:rPr>
          <w:u w:val="none"/>
        </w:rPr>
      </w:pPr>
      <w:r w:rsidDel="00000000" w:rsidR="00000000" w:rsidRPr="00000000">
        <w:rPr>
          <w:rtl w:val="0"/>
        </w:rPr>
        <w:t xml:space="preserve">Nmap</w:t>
      </w:r>
    </w:p>
    <w:p w:rsidR="00000000" w:rsidDel="00000000" w:rsidP="00000000" w:rsidRDefault="00000000" w:rsidRPr="00000000" w14:paraId="00000053">
      <w:pPr>
        <w:pageBreakBefore w:val="0"/>
        <w:numPr>
          <w:ilvl w:val="0"/>
          <w:numId w:val="2"/>
        </w:numPr>
        <w:ind w:left="720" w:hanging="360"/>
        <w:rPr>
          <w:u w:val="none"/>
        </w:rPr>
      </w:pPr>
      <w:r w:rsidDel="00000000" w:rsidR="00000000" w:rsidRPr="00000000">
        <w:rPr>
          <w:rtl w:val="0"/>
        </w:rPr>
        <w:t xml:space="preserve">Netcat</w:t>
      </w:r>
    </w:p>
    <w:p w:rsidR="00000000" w:rsidDel="00000000" w:rsidP="00000000" w:rsidRDefault="00000000" w:rsidRPr="00000000" w14:paraId="00000054">
      <w:pPr>
        <w:pageBreakBefore w:val="0"/>
        <w:numPr>
          <w:ilvl w:val="0"/>
          <w:numId w:val="2"/>
        </w:numPr>
        <w:ind w:left="720" w:hanging="360"/>
        <w:rPr>
          <w:u w:val="none"/>
        </w:rPr>
      </w:pPr>
      <w:r w:rsidDel="00000000" w:rsidR="00000000" w:rsidRPr="00000000">
        <w:rPr>
          <w:rtl w:val="0"/>
        </w:rPr>
        <w:t xml:space="preserve">HTOP</w:t>
      </w:r>
    </w:p>
    <w:p w:rsidR="00000000" w:rsidDel="00000000" w:rsidP="00000000" w:rsidRDefault="00000000" w:rsidRPr="00000000" w14:paraId="00000055">
      <w:pPr>
        <w:pageBreakBefore w:val="0"/>
        <w:numPr>
          <w:ilvl w:val="0"/>
          <w:numId w:val="2"/>
        </w:numPr>
        <w:ind w:left="720" w:hanging="360"/>
        <w:rPr>
          <w:u w:val="none"/>
        </w:rPr>
      </w:pPr>
      <w:r w:rsidDel="00000000" w:rsidR="00000000" w:rsidRPr="00000000">
        <w:rPr>
          <w:rtl w:val="0"/>
        </w:rPr>
        <w:t xml:space="preserve">A light web server</w:t>
      </w:r>
    </w:p>
    <w:p w:rsidR="00000000" w:rsidDel="00000000" w:rsidP="00000000" w:rsidRDefault="00000000" w:rsidRPr="00000000" w14:paraId="00000056">
      <w:pPr>
        <w:pageBreakBefore w:val="0"/>
        <w:numPr>
          <w:ilvl w:val="0"/>
          <w:numId w:val="2"/>
        </w:numPr>
        <w:ind w:left="720" w:hanging="360"/>
        <w:rPr>
          <w:u w:val="none"/>
        </w:rPr>
      </w:pPr>
      <w:r w:rsidDel="00000000" w:rsidR="00000000" w:rsidRPr="00000000">
        <w:rPr>
          <w:rtl w:val="0"/>
        </w:rPr>
        <w:t xml:space="preserve">NFTables</w:t>
      </w:r>
    </w:p>
    <w:p w:rsidR="00000000" w:rsidDel="00000000" w:rsidP="00000000" w:rsidRDefault="00000000" w:rsidRPr="00000000" w14:paraId="00000057">
      <w:pPr>
        <w:pageBreakBefore w:val="0"/>
        <w:numPr>
          <w:ilvl w:val="0"/>
          <w:numId w:val="2"/>
        </w:numPr>
        <w:ind w:left="720" w:hanging="360"/>
        <w:rPr>
          <w:u w:val="none"/>
        </w:rPr>
      </w:pPr>
      <w:r w:rsidDel="00000000" w:rsidR="00000000" w:rsidRPr="00000000">
        <w:rPr>
          <w:rtl w:val="0"/>
        </w:rPr>
        <w:t xml:space="preserve">Ftp client</w:t>
      </w:r>
    </w:p>
    <w:p w:rsidR="00000000" w:rsidDel="00000000" w:rsidP="00000000" w:rsidRDefault="00000000" w:rsidRPr="00000000" w14:paraId="00000058">
      <w:pPr>
        <w:pageBreakBefore w:val="0"/>
        <w:numPr>
          <w:ilvl w:val="0"/>
          <w:numId w:val="2"/>
        </w:numPr>
        <w:ind w:left="720" w:hanging="360"/>
        <w:rPr>
          <w:u w:val="none"/>
        </w:rPr>
      </w:pPr>
      <w:r w:rsidDel="00000000" w:rsidR="00000000" w:rsidRPr="00000000">
        <w:rPr>
          <w:rtl w:val="0"/>
        </w:rPr>
        <w:t xml:space="preserve">Filebeat and Auditbeat</w:t>
      </w:r>
    </w:p>
    <w:p w:rsidR="00000000" w:rsidDel="00000000" w:rsidP="00000000" w:rsidRDefault="00000000" w:rsidRPr="00000000" w14:paraId="00000059">
      <w:pPr>
        <w:pageBreakBefore w:val="0"/>
        <w:numPr>
          <w:ilvl w:val="0"/>
          <w:numId w:val="2"/>
        </w:numPr>
        <w:ind w:left="720" w:hanging="360"/>
        <w:rPr>
          <w:u w:val="none"/>
        </w:rPr>
      </w:pPr>
      <w:r w:rsidDel="00000000" w:rsidR="00000000" w:rsidRPr="00000000">
        <w:rPr>
          <w:rtl w:val="0"/>
        </w:rPr>
        <w:t xml:space="preserve">Lynis security auditor</w:t>
      </w:r>
    </w:p>
    <w:p w:rsidR="00000000" w:rsidDel="00000000" w:rsidP="00000000" w:rsidRDefault="00000000" w:rsidRPr="00000000" w14:paraId="0000005A">
      <w:pPr>
        <w:pageBreakBefore w:val="0"/>
        <w:numPr>
          <w:ilvl w:val="0"/>
          <w:numId w:val="2"/>
        </w:numPr>
        <w:ind w:left="720" w:hanging="360"/>
        <w:rPr>
          <w:u w:val="none"/>
        </w:rPr>
      </w:pPr>
      <w:r w:rsidDel="00000000" w:rsidR="00000000" w:rsidRPr="00000000">
        <w:rPr>
          <w:rtl w:val="0"/>
        </w:rPr>
        <w:t xml:space="preserve">OpenVAS binary</w:t>
      </w:r>
    </w:p>
    <w:p w:rsidR="00000000" w:rsidDel="00000000" w:rsidP="00000000" w:rsidRDefault="00000000" w:rsidRPr="00000000" w14:paraId="0000005B">
      <w:pPr>
        <w:pageBreakBefore w:val="0"/>
        <w:numPr>
          <w:ilvl w:val="0"/>
          <w:numId w:val="2"/>
        </w:numPr>
        <w:ind w:left="720" w:hanging="360"/>
        <w:rPr>
          <w:u w:val="none"/>
        </w:rPr>
      </w:pPr>
      <w:r w:rsidDel="00000000" w:rsidR="00000000" w:rsidRPr="00000000">
        <w:rPr>
          <w:rtl w:val="0"/>
        </w:rPr>
        <w:t xml:space="preserve">Rootkit hunter</w:t>
      </w:r>
    </w:p>
    <w:p w:rsidR="00000000" w:rsidDel="00000000" w:rsidP="00000000" w:rsidRDefault="00000000" w:rsidRPr="00000000" w14:paraId="0000005C">
      <w:pPr>
        <w:pageBreakBefore w:val="0"/>
        <w:numPr>
          <w:ilvl w:val="0"/>
          <w:numId w:val="2"/>
        </w:numPr>
        <w:ind w:left="720" w:hanging="360"/>
        <w:rPr>
          <w:u w:val="none"/>
        </w:rPr>
      </w:pPr>
      <w:r w:rsidDel="00000000" w:rsidR="00000000" w:rsidRPr="00000000">
        <w:rPr>
          <w:rtl w:val="0"/>
        </w:rPr>
        <w:t xml:space="preserve">Docker</w:t>
      </w:r>
    </w:p>
    <w:p w:rsidR="00000000" w:rsidDel="00000000" w:rsidP="00000000" w:rsidRDefault="00000000" w:rsidRPr="00000000" w14:paraId="0000005D">
      <w:pPr>
        <w:pageBreakBefore w:val="0"/>
        <w:numPr>
          <w:ilvl w:val="0"/>
          <w:numId w:val="2"/>
        </w:numPr>
        <w:ind w:left="720" w:hanging="360"/>
        <w:rPr>
          <w:u w:val="none"/>
        </w:rPr>
      </w:pPr>
      <w:r w:rsidDel="00000000" w:rsidR="00000000" w:rsidRPr="00000000">
        <w:rPr>
          <w:rtl w:val="0"/>
        </w:rPr>
        <w:t xml:space="preserve">Update everything with package manager</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b w:val="1"/>
        </w:rPr>
      </w:pPr>
      <w:r w:rsidDel="00000000" w:rsidR="00000000" w:rsidRPr="00000000">
        <w:rPr>
          <w:b w:val="1"/>
          <w:rtl w:val="0"/>
        </w:rPr>
        <w:t xml:space="preserve">Update SSH Server</w:t>
      </w:r>
    </w:p>
    <w:p w:rsidR="00000000" w:rsidDel="00000000" w:rsidP="00000000" w:rsidRDefault="00000000" w:rsidRPr="00000000" w14:paraId="00000060">
      <w:pPr>
        <w:pageBreakBefore w:val="0"/>
        <w:rPr/>
      </w:pPr>
      <w:commentRangeStart w:id="1"/>
      <w:r w:rsidDel="00000000" w:rsidR="00000000" w:rsidRPr="00000000">
        <w:rPr>
          <w:rtl w:val="0"/>
        </w:rPr>
        <w:t xml:space="preserve">Check Wicked Quick SSH</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Or </w:t>
      </w:r>
      <w:commentRangeStart w:id="2"/>
      <w:r w:rsidDel="00000000" w:rsidR="00000000" w:rsidRPr="00000000">
        <w:rPr>
          <w:rtl w:val="0"/>
        </w:rPr>
        <w:t xml:space="preserve">All about SSH</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rPr>
          <w:b w:val="1"/>
          <w:rtl w:val="0"/>
        </w:rPr>
        <w:t xml:space="preserve">Install Host Firewall</w:t>
      </w:r>
    </w:p>
    <w:p w:rsidR="00000000" w:rsidDel="00000000" w:rsidP="00000000" w:rsidRDefault="00000000" w:rsidRPr="00000000" w14:paraId="00000063">
      <w:pPr>
        <w:pageBreakBefore w:val="0"/>
        <w:rPr/>
      </w:pPr>
      <w:commentRangeStart w:id="3"/>
      <w:r w:rsidDel="00000000" w:rsidR="00000000" w:rsidRPr="00000000">
        <w:rPr>
          <w:rtl w:val="0"/>
        </w:rPr>
        <w:t xml:space="preserve">See Wicked Quick NFTables guide.</w:t>
      </w:r>
      <w:commentRangeEnd w:id="3"/>
      <w:r w:rsidDel="00000000" w:rsidR="00000000" w:rsidRPr="00000000">
        <w:commentReference w:id="3"/>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vin Christianson" w:id="2" w:date="2019-10-19T16:23:36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https://docs.google.com/document/d/1oidWFwpRU0vXmOvwS_N2VIkBVpyXJQQ-8uu_gx1wPjY/edit#heading=h.g2kprwtisa98</w:t>
      </w:r>
    </w:p>
  </w:comment>
  <w:comment w:author="Nick Dieffenbacher-Krall" w:id="0" w:date="2019-10-19T16:23:55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https://docs.google.com/document/d/1Yc3LrbiUxtdul-pniqHy2Mecefb7I2dYtuI-Ae-6U5Q/edit#</w:t>
      </w:r>
    </w:p>
  </w:comment>
  <w:comment w:author="Devin Christianson" w:id="1" w:date="2019-10-19T16:23:08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https://docs.google.com/document/d/1h4uZAyylFqcopvsAGFRt41CNgjwyj9RIm_O8byIiRMY/edit#heading=h.6l2afx8b6pjx</w:t>
      </w:r>
    </w:p>
  </w:comment>
  <w:comment w:author="Devin Christianson" w:id="3" w:date="2019-10-19T16:21:13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https://docs.google.com/document/d/1Ib6BP_M57BLehi3QJQaW5p2x5u_eAiSogKNXRETGIR0/edit#heading=h.1zq8v67bub65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jc w:val="right"/>
      <w:rPr/>
    </w:pPr>
    <w:r w:rsidDel="00000000" w:rsidR="00000000" w:rsidRPr="00000000">
      <w:rPr>
        <w:rtl w:val="0"/>
      </w:rPr>
    </w:r>
  </w:p>
  <w:p w:rsidR="00000000" w:rsidDel="00000000" w:rsidP="00000000" w:rsidRDefault="00000000" w:rsidRPr="00000000" w14:paraId="00000065">
    <w:pPr>
      <w:pageBreakBefore w:val="0"/>
      <w:jc w:val="right"/>
      <w:rPr/>
    </w:pPr>
    <w:r w:rsidDel="00000000" w:rsidR="00000000" w:rsidRPr="00000000">
      <w:rPr>
        <w:rtl w:val="0"/>
      </w:rPr>
    </w:r>
  </w:p>
  <w:p w:rsidR="00000000" w:rsidDel="00000000" w:rsidP="00000000" w:rsidRDefault="00000000" w:rsidRPr="00000000" w14:paraId="00000066">
    <w:pPr>
      <w:pageBreakBefore w:val="0"/>
      <w:jc w:val="right"/>
      <w:rPr/>
    </w:pPr>
    <w:r w:rsidDel="00000000" w:rsidR="00000000" w:rsidRPr="00000000">
      <w:rPr>
        <w:rtl w:val="0"/>
      </w:rPr>
      <w:t xml:space="preserve">Linux Server Checklist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shd w:fill="auto" w:val="clear"/>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sz w:val="22"/>
        <w:szCs w:val="22"/>
        <w:u w:val="none"/>
      </w:rPr>
    </w:lvl>
    <w:lvl w:ilvl="2">
      <w:start w:val="1"/>
      <w:numFmt w:val="lowerRoman"/>
      <w:lvlText w:val="%3."/>
      <w:lvlJc w:val="right"/>
      <w:pPr>
        <w:ind w:left="2160" w:hanging="360"/>
      </w:pPr>
      <w:rPr>
        <w:highlight w:val="white"/>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shd w:fill="auto" w:val="clear"/>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